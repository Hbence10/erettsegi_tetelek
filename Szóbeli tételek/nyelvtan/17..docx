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39E8A" w14:textId="6E046F75" w:rsidR="00710294" w:rsidRPr="00710294" w:rsidRDefault="00710294" w:rsidP="00710294">
      <w:pPr>
        <w:spacing w:after="0"/>
        <w:rPr>
          <w:b/>
          <w:bCs/>
          <w:lang w:val="hu-HU"/>
        </w:rPr>
      </w:pPr>
      <w:r w:rsidRPr="00710294">
        <w:rPr>
          <w:b/>
          <w:bCs/>
          <w:lang w:val="hu-HU"/>
        </w:rPr>
        <w:t xml:space="preserve">Alap fogalmak: </w:t>
      </w:r>
    </w:p>
    <w:p w14:paraId="7610BD96" w14:textId="7C5D2439" w:rsidR="00710294" w:rsidRPr="00710294" w:rsidRDefault="00710294" w:rsidP="00710294">
      <w:pPr>
        <w:spacing w:after="0"/>
        <w:rPr>
          <w:b/>
          <w:bCs/>
          <w:u w:val="single"/>
          <w:lang w:val="hu-HU"/>
        </w:rPr>
      </w:pPr>
      <w:r w:rsidRPr="00710294">
        <w:rPr>
          <w:b/>
          <w:bCs/>
          <w:u w:val="single"/>
          <w:lang w:val="hu-HU"/>
        </w:rPr>
        <w:t xml:space="preserve">Többjelentésű szavak: </w:t>
      </w:r>
    </w:p>
    <w:p w14:paraId="2ECF3C25" w14:textId="68BB051A" w:rsidR="00710294" w:rsidRPr="00710294" w:rsidRDefault="00710294" w:rsidP="00710294">
      <w:pPr>
        <w:spacing w:after="0"/>
        <w:rPr>
          <w:lang w:val="hu-HU"/>
        </w:rPr>
      </w:pPr>
      <w:r w:rsidRPr="00710294">
        <w:rPr>
          <w:lang w:val="hu-HU"/>
        </w:rPr>
        <w:t>Ha egy </w:t>
      </w:r>
      <w:r w:rsidRPr="00710294">
        <w:rPr>
          <w:b/>
          <w:bCs/>
          <w:lang w:val="hu-HU"/>
        </w:rPr>
        <w:t>hangsorhoz több összefüggő, egymásból levezethető jelentés</w:t>
      </w:r>
      <w:r w:rsidRPr="00710294">
        <w:rPr>
          <w:lang w:val="hu-HU"/>
        </w:rPr>
        <w:t> kapcsolódik, </w:t>
      </w:r>
      <w:r w:rsidRPr="00710294">
        <w:rPr>
          <w:b/>
          <w:bCs/>
          <w:lang w:val="hu-HU"/>
        </w:rPr>
        <w:t>többjelentésűség</w:t>
      </w:r>
      <w:r w:rsidRPr="00710294">
        <w:rPr>
          <w:lang w:val="hu-HU"/>
        </w:rPr>
        <w:t xml:space="preserve">ről, azaz </w:t>
      </w:r>
      <w:proofErr w:type="spellStart"/>
      <w:r w:rsidRPr="00710294">
        <w:rPr>
          <w:lang w:val="hu-HU"/>
        </w:rPr>
        <w:t>poliszémiáról</w:t>
      </w:r>
      <w:proofErr w:type="spellEnd"/>
      <w:r w:rsidRPr="00710294">
        <w:rPr>
          <w:lang w:val="hu-HU"/>
        </w:rPr>
        <w:t xml:space="preserve"> beszélünk. A többjelentésű szavak (</w:t>
      </w:r>
      <w:proofErr w:type="spellStart"/>
      <w:r w:rsidRPr="00710294">
        <w:rPr>
          <w:lang w:val="hu-HU"/>
        </w:rPr>
        <w:t>poliszémák</w:t>
      </w:r>
      <w:proofErr w:type="spellEnd"/>
      <w:r w:rsidRPr="00710294">
        <w:rPr>
          <w:lang w:val="hu-HU"/>
        </w:rPr>
        <w:t>) alapjelentése ilyenkor többnyire metaforákkal bővül, erre utalunk, mikor azt mondjuk, hogy átvitt (görögül </w:t>
      </w:r>
      <w:proofErr w:type="spellStart"/>
      <w:r w:rsidRPr="00710294">
        <w:rPr>
          <w:i/>
          <w:iCs/>
          <w:lang w:val="hu-HU"/>
        </w:rPr>
        <w:t>meta</w:t>
      </w:r>
      <w:proofErr w:type="spellEnd"/>
      <w:r w:rsidRPr="00710294">
        <w:rPr>
          <w:i/>
          <w:iCs/>
          <w:lang w:val="hu-HU"/>
        </w:rPr>
        <w:t xml:space="preserve"> </w:t>
      </w:r>
      <w:proofErr w:type="spellStart"/>
      <w:r w:rsidRPr="00710294">
        <w:rPr>
          <w:i/>
          <w:iCs/>
          <w:lang w:val="hu-HU"/>
        </w:rPr>
        <w:t>fora</w:t>
      </w:r>
      <w:proofErr w:type="spellEnd"/>
      <w:r w:rsidRPr="00710294">
        <w:rPr>
          <w:lang w:val="hu-HU"/>
        </w:rPr>
        <w:t>) értelemben használjuk (pl. </w:t>
      </w:r>
      <w:r w:rsidRPr="00710294">
        <w:rPr>
          <w:i/>
          <w:iCs/>
          <w:lang w:val="hu-HU"/>
        </w:rPr>
        <w:t xml:space="preserve">csiga, levél, körte, kormány, </w:t>
      </w:r>
      <w:proofErr w:type="gramStart"/>
      <w:r w:rsidRPr="00710294">
        <w:rPr>
          <w:i/>
          <w:iCs/>
          <w:lang w:val="hu-HU"/>
        </w:rPr>
        <w:t>toll</w:t>
      </w:r>
      <w:r w:rsidRPr="00710294">
        <w:rPr>
          <w:rFonts w:ascii="Arial" w:hAnsi="Arial" w:cs="Arial"/>
          <w:i/>
          <w:iCs/>
          <w:lang w:val="hu-HU"/>
        </w:rPr>
        <w:t> </w:t>
      </w:r>
      <w:r w:rsidRPr="00710294">
        <w:rPr>
          <w:lang w:val="hu-HU"/>
        </w:rPr>
        <w:t>)</w:t>
      </w:r>
      <w:proofErr w:type="gramEnd"/>
      <w:r w:rsidRPr="00710294">
        <w:rPr>
          <w:lang w:val="hu-HU"/>
        </w:rPr>
        <w:t>.</w:t>
      </w:r>
    </w:p>
    <w:p w14:paraId="778D357A" w14:textId="77777777" w:rsidR="00710294" w:rsidRPr="00710294" w:rsidRDefault="00710294" w:rsidP="00710294">
      <w:pPr>
        <w:spacing w:after="0"/>
        <w:rPr>
          <w:lang w:val="hu-HU"/>
        </w:rPr>
      </w:pPr>
    </w:p>
    <w:p w14:paraId="43FCA21D" w14:textId="3FC192C4" w:rsidR="00710294" w:rsidRPr="00710294" w:rsidRDefault="00710294" w:rsidP="00710294">
      <w:pPr>
        <w:spacing w:after="0"/>
        <w:rPr>
          <w:b/>
          <w:bCs/>
          <w:u w:val="single"/>
          <w:lang w:val="hu-HU"/>
        </w:rPr>
      </w:pPr>
      <w:r w:rsidRPr="00710294">
        <w:rPr>
          <w:b/>
          <w:bCs/>
          <w:u w:val="single"/>
          <w:lang w:val="hu-HU"/>
        </w:rPr>
        <w:t xml:space="preserve">Azonos alakú szavak: </w:t>
      </w:r>
    </w:p>
    <w:p w14:paraId="25333C90" w14:textId="29BE6236" w:rsidR="00710294" w:rsidRPr="00710294" w:rsidRDefault="00710294" w:rsidP="00710294">
      <w:pPr>
        <w:spacing w:after="0"/>
        <w:rPr>
          <w:lang w:val="hu-HU"/>
        </w:rPr>
      </w:pPr>
      <w:r w:rsidRPr="00710294">
        <w:rPr>
          <w:lang w:val="hu-HU"/>
        </w:rPr>
        <w:t>Mikor </w:t>
      </w:r>
      <w:r w:rsidRPr="00710294">
        <w:rPr>
          <w:b/>
          <w:bCs/>
          <w:lang w:val="hu-HU"/>
        </w:rPr>
        <w:t>két szó hangalakja azonos</w:t>
      </w:r>
      <w:r w:rsidRPr="00710294">
        <w:rPr>
          <w:lang w:val="hu-HU"/>
        </w:rPr>
        <w:t>, viszont </w:t>
      </w:r>
      <w:r w:rsidRPr="00710294">
        <w:rPr>
          <w:b/>
          <w:bCs/>
          <w:lang w:val="hu-HU"/>
        </w:rPr>
        <w:t>jelentésük különbözik</w:t>
      </w:r>
      <w:r w:rsidRPr="00710294">
        <w:rPr>
          <w:lang w:val="hu-HU"/>
        </w:rPr>
        <w:t>, de nincs köztük összefüggés, csupán véletlen egybeesés eredményei, </w:t>
      </w:r>
      <w:r w:rsidRPr="00710294">
        <w:rPr>
          <w:b/>
          <w:bCs/>
          <w:lang w:val="hu-HU"/>
        </w:rPr>
        <w:t>azonos alakúság</w:t>
      </w:r>
      <w:r w:rsidRPr="00710294">
        <w:rPr>
          <w:lang w:val="hu-HU"/>
        </w:rPr>
        <w:t>nak, azaz homonímiának nevezzük. Az ilyen szavak gyakran eltérő szófajúak is (pl. </w:t>
      </w:r>
      <w:r w:rsidRPr="00710294">
        <w:rPr>
          <w:i/>
          <w:iCs/>
          <w:lang w:val="hu-HU"/>
        </w:rPr>
        <w:t>fog, sírok, török, nyúl, verem, vár, ég</w:t>
      </w:r>
      <w:r w:rsidRPr="00710294">
        <w:rPr>
          <w:lang w:val="hu-HU"/>
        </w:rPr>
        <w:t>).</w:t>
      </w:r>
    </w:p>
    <w:p w14:paraId="763C5C28" w14:textId="77777777" w:rsidR="00710294" w:rsidRPr="00710294" w:rsidRDefault="00710294" w:rsidP="00710294">
      <w:pPr>
        <w:spacing w:after="0"/>
        <w:rPr>
          <w:lang w:val="hu-HU"/>
        </w:rPr>
      </w:pPr>
    </w:p>
    <w:p w14:paraId="48E044FA" w14:textId="32D8F045" w:rsidR="00710294" w:rsidRPr="00E529BC" w:rsidRDefault="00710294" w:rsidP="00710294">
      <w:pPr>
        <w:spacing w:after="0"/>
        <w:rPr>
          <w:b/>
          <w:bCs/>
          <w:u w:val="single"/>
          <w:lang w:val="hu-HU"/>
        </w:rPr>
      </w:pPr>
      <w:r w:rsidRPr="00E529BC">
        <w:rPr>
          <w:b/>
          <w:bCs/>
          <w:u w:val="single"/>
          <w:lang w:val="hu-HU"/>
        </w:rPr>
        <w:t>Rokon értelmű szavak:</w:t>
      </w:r>
    </w:p>
    <w:p w14:paraId="053B6441" w14:textId="7386946D" w:rsidR="00710294" w:rsidRDefault="00710294" w:rsidP="00710294">
      <w:pPr>
        <w:spacing w:after="0"/>
        <w:rPr>
          <w:lang w:val="hu-HU"/>
        </w:rPr>
      </w:pPr>
      <w:r w:rsidRPr="00710294">
        <w:rPr>
          <w:lang w:val="hu-HU"/>
        </w:rPr>
        <w:t>A rokon értelmű kifejezések, vagyis szinonimák esetében a </w:t>
      </w:r>
      <w:r w:rsidRPr="00710294">
        <w:rPr>
          <w:b/>
          <w:bCs/>
          <w:lang w:val="hu-HU"/>
        </w:rPr>
        <w:t>két eltérő hangalakú szónak hasonló a jelentése</w:t>
      </w:r>
      <w:r w:rsidRPr="00710294">
        <w:rPr>
          <w:lang w:val="hu-HU"/>
        </w:rPr>
        <w:t> (pl. </w:t>
      </w:r>
      <w:r w:rsidRPr="00710294">
        <w:rPr>
          <w:i/>
          <w:iCs/>
          <w:lang w:val="hu-HU"/>
        </w:rPr>
        <w:t>fut – szalad, bicikli – kerékpár</w:t>
      </w:r>
      <w:r w:rsidRPr="00710294">
        <w:rPr>
          <w:lang w:val="hu-HU"/>
        </w:rPr>
        <w:t>). Közöttük vannak látszólag azonos jelentésűek (pl. </w:t>
      </w:r>
      <w:r w:rsidRPr="00710294">
        <w:rPr>
          <w:i/>
          <w:iCs/>
          <w:lang w:val="hu-HU"/>
        </w:rPr>
        <w:t>kukorica – tengeri, eb – kutya</w:t>
      </w:r>
      <w:r w:rsidRPr="00710294">
        <w:rPr>
          <w:lang w:val="hu-HU"/>
        </w:rPr>
        <w:t>), ha azonban szövegkörnyezetbe helyezzük őket, látszik a különbség: </w:t>
      </w:r>
      <w:r w:rsidRPr="00710294">
        <w:rPr>
          <w:i/>
          <w:iCs/>
          <w:lang w:val="hu-HU"/>
        </w:rPr>
        <w:t>Velem te ne </w:t>
      </w:r>
      <w:del w:id="0" w:author="Unknown">
        <w:r w:rsidRPr="00710294">
          <w:rPr>
            <w:i/>
            <w:iCs/>
            <w:lang w:val="hu-HU"/>
          </w:rPr>
          <w:delText>tengerizz</w:delText>
        </w:r>
      </w:del>
      <w:r w:rsidRPr="00710294">
        <w:rPr>
          <w:i/>
          <w:iCs/>
          <w:lang w:val="hu-HU"/>
        </w:rPr>
        <w:t> kukoricázz! Befizetted a </w:t>
      </w:r>
      <w:del w:id="1" w:author="Unknown">
        <w:r w:rsidRPr="00710294">
          <w:rPr>
            <w:i/>
            <w:iCs/>
            <w:lang w:val="hu-HU"/>
          </w:rPr>
          <w:delText>kutyaadót</w:delText>
        </w:r>
      </w:del>
      <w:r w:rsidRPr="00710294">
        <w:rPr>
          <w:i/>
          <w:iCs/>
          <w:lang w:val="hu-HU"/>
        </w:rPr>
        <w:t> ebadót?</w:t>
      </w:r>
      <w:r w:rsidRPr="00710294">
        <w:rPr>
          <w:lang w:val="hu-HU"/>
        </w:rPr>
        <w:t xml:space="preserve"> Egyes szinonimák jelentése fokozat- vagy </w:t>
      </w:r>
      <w:proofErr w:type="spellStart"/>
      <w:r w:rsidRPr="00710294">
        <w:rPr>
          <w:lang w:val="hu-HU"/>
        </w:rPr>
        <w:t>hangulatbeli</w:t>
      </w:r>
      <w:proofErr w:type="spellEnd"/>
      <w:r w:rsidRPr="00710294">
        <w:rPr>
          <w:lang w:val="hu-HU"/>
        </w:rPr>
        <w:t xml:space="preserve"> különbséget fejez ki (pl. </w:t>
      </w:r>
      <w:r w:rsidRPr="00710294">
        <w:rPr>
          <w:i/>
          <w:iCs/>
          <w:lang w:val="hu-HU"/>
        </w:rPr>
        <w:t xml:space="preserve">fut – szalad – rohan, mond – szól – </w:t>
      </w:r>
      <w:r w:rsidRPr="00710294">
        <w:rPr>
          <w:i/>
          <w:iCs/>
          <w:lang w:val="hu-HU"/>
        </w:rPr>
        <w:t>beszél</w:t>
      </w:r>
      <w:r w:rsidRPr="00710294">
        <w:rPr>
          <w:rFonts w:ascii="Arial" w:hAnsi="Arial" w:cs="Arial"/>
          <w:i/>
          <w:iCs/>
          <w:lang w:val="hu-HU"/>
        </w:rPr>
        <w:t>)</w:t>
      </w:r>
      <w:r w:rsidRPr="00710294">
        <w:rPr>
          <w:lang w:val="hu-HU"/>
        </w:rPr>
        <w:t>.</w:t>
      </w:r>
    </w:p>
    <w:p w14:paraId="7EDA6B4A" w14:textId="77777777" w:rsidR="00E529BC" w:rsidRDefault="00E529BC" w:rsidP="00710294">
      <w:pPr>
        <w:spacing w:after="0"/>
        <w:rPr>
          <w:lang w:val="hu-HU"/>
        </w:rPr>
      </w:pPr>
    </w:p>
    <w:p w14:paraId="34EE44CB" w14:textId="1B336186" w:rsidR="00E529BC" w:rsidRPr="009829C0" w:rsidRDefault="00E529BC" w:rsidP="00710294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t xml:space="preserve">Alakváltozatok: </w:t>
      </w:r>
    </w:p>
    <w:p w14:paraId="245F1AB7" w14:textId="0726A518" w:rsidR="009829C0" w:rsidRDefault="009829C0" w:rsidP="00710294">
      <w:pPr>
        <w:spacing w:after="0"/>
        <w:rPr>
          <w:lang w:val="hu-HU"/>
        </w:rPr>
      </w:pPr>
      <w:r w:rsidRPr="009829C0">
        <w:rPr>
          <w:lang w:val="hu-HU"/>
        </w:rPr>
        <w:t xml:space="preserve">Az alakváltozatok egymás nyelvjárási variánsai, közöttük csak </w:t>
      </w:r>
      <w:proofErr w:type="spellStart"/>
      <w:r w:rsidRPr="009829C0">
        <w:rPr>
          <w:lang w:val="hu-HU"/>
        </w:rPr>
        <w:t>használatbeli</w:t>
      </w:r>
      <w:proofErr w:type="spellEnd"/>
      <w:r w:rsidRPr="009829C0">
        <w:rPr>
          <w:lang w:val="hu-HU"/>
        </w:rPr>
        <w:t xml:space="preserve"> eltérés mutatkozik (pl. </w:t>
      </w:r>
      <w:r w:rsidRPr="009829C0">
        <w:rPr>
          <w:i/>
          <w:iCs/>
          <w:lang w:val="hu-HU"/>
        </w:rPr>
        <w:t>repül – röpül; Kimentem a </w:t>
      </w:r>
      <w:del w:id="2" w:author="Unknown">
        <w:r w:rsidRPr="009829C0">
          <w:rPr>
            <w:i/>
            <w:iCs/>
            <w:lang w:val="hu-HU"/>
          </w:rPr>
          <w:delText>röpülőtérre</w:delText>
        </w:r>
      </w:del>
      <w:r w:rsidRPr="009829C0">
        <w:rPr>
          <w:i/>
          <w:iCs/>
          <w:lang w:val="hu-HU"/>
        </w:rPr>
        <w:t> repülőtérre.</w:t>
      </w:r>
      <w:r w:rsidRPr="009829C0">
        <w:rPr>
          <w:lang w:val="hu-HU"/>
        </w:rPr>
        <w:t>)</w:t>
      </w:r>
    </w:p>
    <w:p w14:paraId="55D6EDDF" w14:textId="77777777" w:rsidR="009829C0" w:rsidRPr="009829C0" w:rsidRDefault="009829C0" w:rsidP="00710294">
      <w:pPr>
        <w:spacing w:after="0"/>
        <w:rPr>
          <w:lang w:val="hu-HU"/>
        </w:rPr>
      </w:pPr>
    </w:p>
    <w:p w14:paraId="7F4602AE" w14:textId="2E6819CE" w:rsidR="00E529BC" w:rsidRPr="009829C0" w:rsidRDefault="00E529BC" w:rsidP="00710294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t xml:space="preserve">Alakpárok: </w:t>
      </w:r>
    </w:p>
    <w:p w14:paraId="42B2B8FE" w14:textId="68032992" w:rsidR="009829C0" w:rsidRDefault="009829C0" w:rsidP="00710294">
      <w:pPr>
        <w:spacing w:after="0"/>
        <w:rPr>
          <w:lang w:val="hu-HU"/>
        </w:rPr>
      </w:pPr>
      <w:r w:rsidRPr="009829C0">
        <w:rPr>
          <w:lang w:val="hu-HU"/>
        </w:rPr>
        <w:t>Az alakpároknál a jelentés is eltér, úgynevezett jelentésmegoszlás figyelhető meg (pl. </w:t>
      </w:r>
      <w:r w:rsidRPr="009829C0">
        <w:rPr>
          <w:i/>
          <w:iCs/>
          <w:lang w:val="hu-HU"/>
        </w:rPr>
        <w:t xml:space="preserve">fáradtság – fáradság; helyiség – </w:t>
      </w:r>
      <w:proofErr w:type="gramStart"/>
      <w:r w:rsidRPr="009829C0">
        <w:rPr>
          <w:i/>
          <w:iCs/>
          <w:lang w:val="hu-HU"/>
        </w:rPr>
        <w:t>helység</w:t>
      </w:r>
      <w:r w:rsidRPr="009829C0">
        <w:rPr>
          <w:rFonts w:ascii="Arial" w:hAnsi="Arial" w:cs="Arial"/>
          <w:i/>
          <w:iCs/>
          <w:lang w:val="hu-HU"/>
        </w:rPr>
        <w:t> </w:t>
      </w:r>
      <w:r w:rsidRPr="009829C0">
        <w:rPr>
          <w:lang w:val="hu-HU"/>
        </w:rPr>
        <w:t>)</w:t>
      </w:r>
      <w:proofErr w:type="gramEnd"/>
      <w:r w:rsidRPr="009829C0">
        <w:rPr>
          <w:lang w:val="hu-HU"/>
        </w:rPr>
        <w:t>.</w:t>
      </w:r>
    </w:p>
    <w:p w14:paraId="47A194D3" w14:textId="1CD74350" w:rsidR="009829C0" w:rsidRDefault="009829C0">
      <w:pPr>
        <w:rPr>
          <w:lang w:val="hu-HU"/>
        </w:rPr>
      </w:pPr>
      <w:r>
        <w:rPr>
          <w:lang w:val="hu-HU"/>
        </w:rPr>
        <w:br w:type="page"/>
      </w:r>
    </w:p>
    <w:p w14:paraId="1481A778" w14:textId="77777777" w:rsidR="009829C0" w:rsidRPr="009829C0" w:rsidRDefault="009829C0" w:rsidP="009829C0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lastRenderedPageBreak/>
        <w:t>Az ellentétes jelentésű szavak</w:t>
      </w:r>
    </w:p>
    <w:p w14:paraId="4D0250A1" w14:textId="77777777" w:rsidR="009829C0" w:rsidRPr="009829C0" w:rsidRDefault="009829C0" w:rsidP="009829C0">
      <w:pPr>
        <w:spacing w:after="0"/>
        <w:rPr>
          <w:lang w:val="hu-HU"/>
        </w:rPr>
      </w:pPr>
      <w:r w:rsidRPr="009829C0">
        <w:rPr>
          <w:lang w:val="hu-HU"/>
        </w:rPr>
        <w:t xml:space="preserve">Az ellentétes jelentésű szavak vagy más néven </w:t>
      </w:r>
      <w:proofErr w:type="spellStart"/>
      <w:r w:rsidRPr="009829C0">
        <w:rPr>
          <w:lang w:val="hu-HU"/>
        </w:rPr>
        <w:t>antonimák</w:t>
      </w:r>
      <w:proofErr w:type="spellEnd"/>
      <w:r w:rsidRPr="009829C0">
        <w:rPr>
          <w:lang w:val="hu-HU"/>
        </w:rPr>
        <w:t xml:space="preserve"> olyan szópárok a tudatunkban, melyek </w:t>
      </w:r>
      <w:r w:rsidRPr="009829C0">
        <w:rPr>
          <w:b/>
          <w:bCs/>
          <w:lang w:val="hu-HU"/>
        </w:rPr>
        <w:t>egymással</w:t>
      </w:r>
      <w:r w:rsidRPr="009829C0">
        <w:rPr>
          <w:lang w:val="hu-HU"/>
        </w:rPr>
        <w:t> szemben álló fogalmakat </w:t>
      </w:r>
      <w:r w:rsidRPr="009829C0">
        <w:rPr>
          <w:b/>
          <w:bCs/>
          <w:lang w:val="hu-HU"/>
        </w:rPr>
        <w:t>jelenítenek meg.</w:t>
      </w:r>
      <w:r w:rsidRPr="009829C0">
        <w:rPr>
          <w:lang w:val="hu-HU"/>
        </w:rPr>
        <w:t> Ilyen például az </w:t>
      </w:r>
      <w:r w:rsidRPr="009829C0">
        <w:rPr>
          <w:i/>
          <w:iCs/>
          <w:lang w:val="hu-HU"/>
        </w:rPr>
        <w:t>unalmas – izgalmas, életteli – vérszegény, hideg – meleg, nő – férfi.</w:t>
      </w:r>
    </w:p>
    <w:p w14:paraId="568A7BB8" w14:textId="77777777" w:rsidR="009829C0" w:rsidRDefault="009829C0" w:rsidP="009829C0">
      <w:pPr>
        <w:spacing w:after="0"/>
        <w:rPr>
          <w:b/>
          <w:bCs/>
          <w:lang w:val="hu-HU"/>
        </w:rPr>
      </w:pPr>
    </w:p>
    <w:p w14:paraId="4FF270C8" w14:textId="5581258D" w:rsidR="009829C0" w:rsidRPr="009829C0" w:rsidRDefault="009829C0" w:rsidP="009829C0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t>A hangutánzó szavak</w:t>
      </w:r>
    </w:p>
    <w:p w14:paraId="22DD947B" w14:textId="77777777" w:rsidR="009829C0" w:rsidRPr="009829C0" w:rsidRDefault="009829C0" w:rsidP="009829C0">
      <w:pPr>
        <w:spacing w:after="0"/>
        <w:rPr>
          <w:lang w:val="hu-HU"/>
        </w:rPr>
      </w:pPr>
      <w:r w:rsidRPr="009829C0">
        <w:rPr>
          <w:lang w:val="hu-HU"/>
        </w:rPr>
        <w:t>A hangutánzó szavak a különböző eredetű és természetű </w:t>
      </w:r>
      <w:r w:rsidRPr="009829C0">
        <w:rPr>
          <w:b/>
          <w:bCs/>
          <w:lang w:val="hu-HU"/>
        </w:rPr>
        <w:t>hanghatásokat</w:t>
      </w:r>
      <w:r w:rsidRPr="009829C0">
        <w:rPr>
          <w:lang w:val="hu-HU"/>
        </w:rPr>
        <w:t> (például az állathangokat, zörejeket) </w:t>
      </w:r>
      <w:r w:rsidRPr="009829C0">
        <w:rPr>
          <w:b/>
          <w:bCs/>
          <w:lang w:val="hu-HU"/>
        </w:rPr>
        <w:t>próbálják motivált jelek formájában visszaadni</w:t>
      </w:r>
      <w:r w:rsidRPr="009829C0">
        <w:rPr>
          <w:lang w:val="hu-HU"/>
        </w:rPr>
        <w:t> (pl. </w:t>
      </w:r>
      <w:r w:rsidRPr="009829C0">
        <w:rPr>
          <w:i/>
          <w:iCs/>
          <w:lang w:val="hu-HU"/>
        </w:rPr>
        <w:t>sistereg, cincog, zümmög, kuruttyol, fütyül, dadog, dörög, kakukk</w:t>
      </w:r>
      <w:r w:rsidRPr="009829C0">
        <w:rPr>
          <w:lang w:val="hu-HU"/>
        </w:rPr>
        <w:t>).</w:t>
      </w:r>
    </w:p>
    <w:p w14:paraId="6C20CBF4" w14:textId="77777777" w:rsidR="009829C0" w:rsidRDefault="009829C0" w:rsidP="009829C0">
      <w:pPr>
        <w:spacing w:after="0"/>
        <w:rPr>
          <w:b/>
          <w:bCs/>
          <w:lang w:val="hu-HU"/>
        </w:rPr>
      </w:pPr>
    </w:p>
    <w:p w14:paraId="78DC0B58" w14:textId="2DCB524B" w:rsidR="009829C0" w:rsidRPr="009829C0" w:rsidRDefault="009829C0" w:rsidP="009829C0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t>A hangulatfestő szavak</w:t>
      </w:r>
    </w:p>
    <w:p w14:paraId="2CAC30BF" w14:textId="77777777" w:rsidR="009829C0" w:rsidRPr="009829C0" w:rsidRDefault="009829C0" w:rsidP="009829C0">
      <w:pPr>
        <w:spacing w:after="0"/>
        <w:rPr>
          <w:lang w:val="hu-HU"/>
        </w:rPr>
      </w:pPr>
      <w:r w:rsidRPr="009829C0">
        <w:rPr>
          <w:lang w:val="hu-HU"/>
        </w:rPr>
        <w:t>A hangulatfestő szavak a </w:t>
      </w:r>
      <w:r w:rsidRPr="009829C0">
        <w:rPr>
          <w:b/>
          <w:bCs/>
          <w:lang w:val="hu-HU"/>
        </w:rPr>
        <w:t xml:space="preserve">fogalmi jelentésen túl hangzásuk által </w:t>
      </w:r>
      <w:proofErr w:type="spellStart"/>
      <w:r w:rsidRPr="009829C0">
        <w:rPr>
          <w:b/>
          <w:bCs/>
          <w:lang w:val="hu-HU"/>
        </w:rPr>
        <w:t>stílusbeli</w:t>
      </w:r>
      <w:proofErr w:type="spellEnd"/>
      <w:r w:rsidRPr="009829C0">
        <w:rPr>
          <w:b/>
          <w:bCs/>
          <w:lang w:val="hu-HU"/>
        </w:rPr>
        <w:t xml:space="preserve"> többletet</w:t>
      </w:r>
      <w:r w:rsidRPr="009829C0">
        <w:rPr>
          <w:lang w:val="hu-HU"/>
        </w:rPr>
        <w:t> hordoznak. Ezek gyengébben motiváltak, mint a hangutánzók (pl. </w:t>
      </w:r>
      <w:r w:rsidRPr="009829C0">
        <w:rPr>
          <w:i/>
          <w:iCs/>
          <w:lang w:val="hu-HU"/>
        </w:rPr>
        <w:t xml:space="preserve">cammog, tutyimutyi, bamba, </w:t>
      </w:r>
      <w:proofErr w:type="gramStart"/>
      <w:r w:rsidRPr="009829C0">
        <w:rPr>
          <w:i/>
          <w:iCs/>
          <w:lang w:val="hu-HU"/>
        </w:rPr>
        <w:t>punnyad</w:t>
      </w:r>
      <w:r w:rsidRPr="009829C0">
        <w:rPr>
          <w:rFonts w:ascii="Arial" w:hAnsi="Arial" w:cs="Arial"/>
          <w:i/>
          <w:iCs/>
          <w:lang w:val="hu-HU"/>
        </w:rPr>
        <w:t> </w:t>
      </w:r>
      <w:r w:rsidRPr="009829C0">
        <w:rPr>
          <w:lang w:val="hu-HU"/>
        </w:rPr>
        <w:t>)</w:t>
      </w:r>
      <w:proofErr w:type="gramEnd"/>
      <w:r w:rsidRPr="009829C0">
        <w:rPr>
          <w:lang w:val="hu-HU"/>
        </w:rPr>
        <w:t>.</w:t>
      </w:r>
    </w:p>
    <w:p w14:paraId="71B7A895" w14:textId="77777777" w:rsidR="009829C0" w:rsidRDefault="009829C0" w:rsidP="009829C0">
      <w:pPr>
        <w:spacing w:after="0"/>
        <w:rPr>
          <w:b/>
          <w:bCs/>
          <w:lang w:val="hu-HU"/>
        </w:rPr>
      </w:pPr>
    </w:p>
    <w:p w14:paraId="2173C220" w14:textId="19B93875" w:rsidR="009829C0" w:rsidRPr="009829C0" w:rsidRDefault="009829C0" w:rsidP="009829C0">
      <w:pPr>
        <w:spacing w:after="0"/>
        <w:rPr>
          <w:b/>
          <w:bCs/>
          <w:u w:val="single"/>
          <w:lang w:val="hu-HU"/>
        </w:rPr>
      </w:pPr>
      <w:r w:rsidRPr="009829C0">
        <w:rPr>
          <w:b/>
          <w:bCs/>
          <w:u w:val="single"/>
          <w:lang w:val="hu-HU"/>
        </w:rPr>
        <w:t>A jelentésmező</w:t>
      </w:r>
    </w:p>
    <w:p w14:paraId="70EB1BB7" w14:textId="77777777" w:rsidR="009829C0" w:rsidRPr="009829C0" w:rsidRDefault="009829C0" w:rsidP="009829C0">
      <w:pPr>
        <w:spacing w:after="0"/>
        <w:rPr>
          <w:lang w:val="hu-HU"/>
        </w:rPr>
      </w:pPr>
      <w:r w:rsidRPr="009829C0">
        <w:rPr>
          <w:lang w:val="hu-HU"/>
        </w:rPr>
        <w:t>A szavak használatuk során </w:t>
      </w:r>
      <w:r w:rsidRPr="009829C0">
        <w:rPr>
          <w:b/>
          <w:bCs/>
          <w:lang w:val="hu-HU"/>
        </w:rPr>
        <w:t>jelentésmezőt</w:t>
      </w:r>
      <w:r w:rsidRPr="009829C0">
        <w:rPr>
          <w:lang w:val="hu-HU"/>
        </w:rPr>
        <w:t> képeznek, melyben azok a </w:t>
      </w:r>
      <w:r w:rsidRPr="009829C0">
        <w:rPr>
          <w:b/>
          <w:bCs/>
          <w:lang w:val="hu-HU"/>
        </w:rPr>
        <w:t>fogalmak tartoznak</w:t>
      </w:r>
      <w:r w:rsidRPr="009829C0">
        <w:rPr>
          <w:lang w:val="hu-HU"/>
        </w:rPr>
        <w:t> össze, amelyek </w:t>
      </w:r>
      <w:r w:rsidRPr="009829C0">
        <w:rPr>
          <w:b/>
          <w:bCs/>
          <w:lang w:val="hu-HU"/>
        </w:rPr>
        <w:t>egymással alá-, fölé- vagy mellérendelt viszonyban</w:t>
      </w:r>
      <w:r w:rsidRPr="009829C0">
        <w:rPr>
          <w:lang w:val="hu-HU"/>
        </w:rPr>
        <w:t> vannak. Ez lehet logikai (pl. hely, idő, ok-okozat, rész-egész) vagy fogalmi viszony.</w:t>
      </w:r>
    </w:p>
    <w:p w14:paraId="093E13AE" w14:textId="77777777" w:rsidR="009829C0" w:rsidRDefault="009829C0" w:rsidP="00710294">
      <w:pPr>
        <w:spacing w:after="0"/>
        <w:rPr>
          <w:lang w:val="hu-HU"/>
        </w:rPr>
      </w:pPr>
    </w:p>
    <w:p w14:paraId="65ABDFFA" w14:textId="12040D6F" w:rsidR="009829C0" w:rsidRPr="009829C0" w:rsidRDefault="009829C0" w:rsidP="00710294">
      <w:pPr>
        <w:spacing w:after="0"/>
        <w:rPr>
          <w:b/>
          <w:bCs/>
          <w:lang w:val="hu-HU"/>
        </w:rPr>
      </w:pPr>
      <w:r w:rsidRPr="009829C0">
        <w:rPr>
          <w:b/>
          <w:bCs/>
          <w:lang w:val="hu-HU"/>
        </w:rPr>
        <w:t xml:space="preserve">Feladat megoldása: </w:t>
      </w:r>
    </w:p>
    <w:p w14:paraId="08170FD5" w14:textId="42C95EA4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h</w:t>
      </w:r>
      <w:r w:rsidRPr="009829C0">
        <w:rPr>
          <w:b/>
          <w:bCs/>
          <w:lang w:val="hu-HU"/>
        </w:rPr>
        <w:t>armincegy</w:t>
      </w:r>
      <w:r w:rsidRPr="009829C0">
        <w:rPr>
          <w:lang w:val="hu-HU"/>
        </w:rPr>
        <w:t xml:space="preserve">: </w:t>
      </w:r>
      <w:r w:rsidRPr="009829C0">
        <w:rPr>
          <w:lang w:val="hu-HU"/>
        </w:rPr>
        <w:t xml:space="preserve">egyjelentésű szó --&gt; egy hangalakhoz egy jelentés tartozik </w:t>
      </w:r>
    </w:p>
    <w:p w14:paraId="2B323201" w14:textId="2D379B4D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n</w:t>
      </w:r>
      <w:r w:rsidRPr="009829C0">
        <w:rPr>
          <w:b/>
          <w:bCs/>
          <w:lang w:val="hu-HU"/>
        </w:rPr>
        <w:t>yúl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Azonos alakú szavak --&gt; nem </w:t>
      </w:r>
      <w:proofErr w:type="spellStart"/>
      <w:r w:rsidRPr="009829C0">
        <w:rPr>
          <w:lang w:val="hu-HU"/>
        </w:rPr>
        <w:t>kapcsolodnak</w:t>
      </w:r>
      <w:proofErr w:type="spellEnd"/>
      <w:r w:rsidRPr="009829C0">
        <w:rPr>
          <w:lang w:val="hu-HU"/>
        </w:rPr>
        <w:t xml:space="preserve"> egymáshoz a jelentések </w:t>
      </w:r>
    </w:p>
    <w:p w14:paraId="2E7B5874" w14:textId="6DFF4799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kutya – eb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proofErr w:type="spellStart"/>
      <w:r w:rsidRPr="009829C0">
        <w:rPr>
          <w:lang w:val="hu-HU"/>
        </w:rPr>
        <w:t>rokonértelmú</w:t>
      </w:r>
      <w:proofErr w:type="spellEnd"/>
      <w:r w:rsidRPr="009829C0">
        <w:rPr>
          <w:lang w:val="hu-HU"/>
        </w:rPr>
        <w:t xml:space="preserve"> szavak --&gt; egy jelentéshez több hangalak tartozik</w:t>
      </w:r>
    </w:p>
    <w:p w14:paraId="323A06BA" w14:textId="6B5727EB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körte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 xml:space="preserve">többjelentésű szavak --&gt; alakban </w:t>
      </w:r>
      <w:proofErr w:type="spellStart"/>
      <w:r w:rsidRPr="009829C0">
        <w:rPr>
          <w:lang w:val="hu-HU"/>
        </w:rPr>
        <w:t>hasonlitanak</w:t>
      </w:r>
      <w:proofErr w:type="spellEnd"/>
      <w:r w:rsidRPr="009829C0">
        <w:rPr>
          <w:lang w:val="hu-HU"/>
        </w:rPr>
        <w:t xml:space="preserve"> egymásra </w:t>
      </w:r>
    </w:p>
    <w:p w14:paraId="1CC73441" w14:textId="3A8C9C49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cincog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 xml:space="preserve">hangutánzó szó --&gt; hangalak alapján utal a jelentésre </w:t>
      </w:r>
    </w:p>
    <w:p w14:paraId="1133E605" w14:textId="25877027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veder – vödör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>hasonló alakú szavak (paranimák) --&gt; alakváltozatok</w:t>
      </w:r>
    </w:p>
    <w:p w14:paraId="3BA0D61D" w14:textId="1B583935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 xml:space="preserve">egyelőre – </w:t>
      </w:r>
      <w:proofErr w:type="gramStart"/>
      <w:r w:rsidRPr="009829C0">
        <w:rPr>
          <w:b/>
          <w:bCs/>
          <w:lang w:val="hu-HU"/>
        </w:rPr>
        <w:t>egyenlőre</w:t>
      </w:r>
      <w:proofErr w:type="gramEnd"/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>hasonló alakú szavak (paranimák) --&gt; alakpárok</w:t>
      </w:r>
    </w:p>
    <w:p w14:paraId="077DFAEB" w14:textId="5713EF82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>tutyimutyi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 xml:space="preserve">hangulatfestő </w:t>
      </w:r>
    </w:p>
    <w:p w14:paraId="28CAB705" w14:textId="2C4284A5" w:rsidR="009829C0" w:rsidRPr="009829C0" w:rsidRDefault="009829C0" w:rsidP="009829C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829C0">
        <w:rPr>
          <w:b/>
          <w:bCs/>
          <w:lang w:val="hu-HU"/>
        </w:rPr>
        <w:t xml:space="preserve">kicsi </w:t>
      </w:r>
      <w:r w:rsidRPr="009829C0">
        <w:rPr>
          <w:b/>
          <w:bCs/>
          <w:lang w:val="hu-HU"/>
        </w:rPr>
        <w:t>–</w:t>
      </w:r>
      <w:r w:rsidRPr="009829C0">
        <w:rPr>
          <w:b/>
          <w:bCs/>
          <w:lang w:val="hu-HU"/>
        </w:rPr>
        <w:t xml:space="preserve"> nagy</w:t>
      </w:r>
      <w:r w:rsidRPr="009829C0">
        <w:rPr>
          <w:b/>
          <w:bCs/>
          <w:lang w:val="hu-HU"/>
        </w:rPr>
        <w:t>:</w:t>
      </w:r>
      <w:r w:rsidRPr="009829C0">
        <w:rPr>
          <w:lang w:val="hu-HU"/>
        </w:rPr>
        <w:t xml:space="preserve"> </w:t>
      </w:r>
      <w:r w:rsidRPr="009829C0">
        <w:rPr>
          <w:lang w:val="hu-HU"/>
        </w:rPr>
        <w:t>ellentétes jelentésű szavak</w:t>
      </w:r>
    </w:p>
    <w:sectPr w:rsidR="009829C0" w:rsidRPr="00982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55D69"/>
    <w:multiLevelType w:val="hybridMultilevel"/>
    <w:tmpl w:val="A892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1D"/>
    <w:rsid w:val="00710294"/>
    <w:rsid w:val="009829C0"/>
    <w:rsid w:val="00A941D4"/>
    <w:rsid w:val="00E529BC"/>
    <w:rsid w:val="00F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5B33"/>
  <w15:chartTrackingRefBased/>
  <w15:docId w15:val="{236C6E1B-49F3-4E14-895A-A493D4F3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7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4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2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7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3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2025-06-08T09:35:00Z</dcterms:created>
  <dcterms:modified xsi:type="dcterms:W3CDTF">2025-06-08T09:50:00Z</dcterms:modified>
</cp:coreProperties>
</file>